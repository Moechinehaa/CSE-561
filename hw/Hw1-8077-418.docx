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0071" w14:textId="77777777" w:rsidR="00437E6A" w:rsidRDefault="00437E6A" w:rsidP="00A51D2E">
      <w:r>
        <w:t xml:space="preserve">Homework # 1 </w:t>
      </w:r>
    </w:p>
    <w:p w14:paraId="23E44DB9" w14:textId="77777777" w:rsidR="00437E6A" w:rsidRDefault="00437E6A" w:rsidP="00A51D2E">
      <w:r>
        <w:t xml:space="preserve">Assigned Date: August 27 </w:t>
      </w:r>
    </w:p>
    <w:p w14:paraId="5887A036" w14:textId="2F9FE36B" w:rsidR="00437E6A" w:rsidRDefault="00437E6A" w:rsidP="00A51D2E">
      <w:r>
        <w:t>Due Date: September 9</w:t>
      </w:r>
    </w:p>
    <w:p w14:paraId="06BCAEBB" w14:textId="77777777" w:rsidR="00CC1221" w:rsidRDefault="00CC1221" w:rsidP="00A51D2E"/>
    <w:p w14:paraId="27D7D7F6" w14:textId="49C9541F" w:rsidR="00F74A5F" w:rsidRDefault="00F74A5F" w:rsidP="00A51D2E">
      <w:r>
        <w:t>Exercise 1</w:t>
      </w:r>
    </w:p>
    <w:p w14:paraId="5B85DF29" w14:textId="49EF1080" w:rsidR="00F956B4" w:rsidRDefault="00415ABC" w:rsidP="00A51D2E">
      <w:r w:rsidRPr="00A51D2E">
        <w:t>1-</w:t>
      </w:r>
      <w:r w:rsidR="00F74A5F">
        <w:t>1</w:t>
      </w:r>
    </w:p>
    <w:p w14:paraId="39CB8AA3" w14:textId="7F3A99ED" w:rsidR="00415ABC" w:rsidRPr="00A51D2E" w:rsidRDefault="00D63938" w:rsidP="00A51D2E">
      <w:r>
        <w:rPr>
          <w:rFonts w:hint="eastAsia"/>
        </w:rPr>
        <w:t>T</w:t>
      </w:r>
      <w:r>
        <w:t xml:space="preserve">here are two </w:t>
      </w:r>
      <w:r w:rsidR="004C4833">
        <w:t>Honda Accord cars driving on the road</w:t>
      </w:r>
      <w:r w:rsidR="00CF2A21">
        <w:t>s</w:t>
      </w:r>
      <w:r w:rsidR="004C4833">
        <w:t xml:space="preserve">. </w:t>
      </w:r>
      <w:r w:rsidR="00802283">
        <w:t>Both</w:t>
      </w:r>
      <w:r w:rsidR="004C4833">
        <w:t xml:space="preserve"> can </w:t>
      </w:r>
      <w:r w:rsidR="00A16173">
        <w:t>reach at most 116 mph.</w:t>
      </w:r>
      <w:r w:rsidR="00802283">
        <w:t xml:space="preserve"> </w:t>
      </w:r>
      <w:ins w:id="0" w:author="清 末葉" w:date="2023-09-09T23:42:00Z">
        <w:r w:rsidR="00750BC1">
          <w:t xml:space="preserve">Quail </w:t>
        </w:r>
      </w:ins>
      <w:ins w:id="1" w:author="清 末葉" w:date="2023-09-09T23:43:00Z">
        <w:r w:rsidR="00510BBC">
          <w:t>enters</w:t>
        </w:r>
      </w:ins>
      <w:ins w:id="2" w:author="清 末葉" w:date="2023-09-09T23:42:00Z">
        <w:r w:rsidR="00750BC1">
          <w:t xml:space="preserve"> the road with the speed of 90mph</w:t>
        </w:r>
      </w:ins>
      <w:ins w:id="3" w:author="清 末葉" w:date="2023-09-09T23:43:00Z">
        <w:r w:rsidR="00750BC1">
          <w:t xml:space="preserve"> and Road</w:t>
        </w:r>
        <w:r w:rsidR="0096067C">
          <w:t>runner enter</w:t>
        </w:r>
        <w:r w:rsidR="00510BBC">
          <w:t>s</w:t>
        </w:r>
        <w:r w:rsidR="0096067C">
          <w:t xml:space="preserve"> the road with the speed of 60 mph. </w:t>
        </w:r>
      </w:ins>
      <w:r w:rsidR="00802283">
        <w:t>For the first</w:t>
      </w:r>
      <w:r w:rsidR="00446C4F">
        <w:t xml:space="preserve"> </w:t>
      </w:r>
      <w:r w:rsidR="00521324">
        <w:t>five</w:t>
      </w:r>
      <w:r w:rsidR="00CA55B2">
        <w:t xml:space="preserve"> miles, Quail </w:t>
      </w:r>
      <w:del w:id="4" w:author="清 末葉" w:date="2023-09-09T23:44:00Z">
        <w:r w:rsidR="00CA55B2" w:rsidDel="00B340C1">
          <w:delText>move</w:delText>
        </w:r>
      </w:del>
      <w:ins w:id="5" w:author="清 末葉" w:date="2023-09-09T23:44:00Z">
        <w:r w:rsidR="00B340C1">
          <w:t>moves</w:t>
        </w:r>
      </w:ins>
      <w:r w:rsidR="00CA55B2">
        <w:t xml:space="preserve"> in a constant speed of </w:t>
      </w:r>
      <w:r w:rsidR="007C5750">
        <w:t>9</w:t>
      </w:r>
      <w:r w:rsidR="00CA55B2">
        <w:t xml:space="preserve">0mph and </w:t>
      </w:r>
      <w:r w:rsidR="006065A2">
        <w:t>for the next</w:t>
      </w:r>
      <w:r w:rsidR="001255DE">
        <w:t xml:space="preserve"> 5 mile</w:t>
      </w:r>
      <w:r w:rsidR="00CC1221">
        <w:t>,</w:t>
      </w:r>
      <w:r w:rsidR="001255DE">
        <w:t xml:space="preserve"> it</w:t>
      </w:r>
      <w:r w:rsidR="00AF6224">
        <w:t xml:space="preserve"> </w:t>
      </w:r>
      <w:r w:rsidR="001255DE">
        <w:t>move</w:t>
      </w:r>
      <w:ins w:id="6" w:author="清 末葉" w:date="2023-09-09T23:44:00Z">
        <w:r w:rsidR="00B340C1">
          <w:t>s</w:t>
        </w:r>
      </w:ins>
      <w:r w:rsidR="001255DE">
        <w:t xml:space="preserve"> in a constant speed of 40 mph. </w:t>
      </w:r>
      <w:r w:rsidR="00AF6224">
        <w:t xml:space="preserve">On the other </w:t>
      </w:r>
      <w:r w:rsidR="00CF2A21">
        <w:t xml:space="preserve">road, </w:t>
      </w:r>
      <w:r w:rsidR="00CA55B2">
        <w:t>Roadrunner move</w:t>
      </w:r>
      <w:ins w:id="7" w:author="清 末葉" w:date="2023-09-09T23:44:00Z">
        <w:r w:rsidR="00EA31E2">
          <w:t>s</w:t>
        </w:r>
      </w:ins>
      <w:r w:rsidR="00CA55B2">
        <w:t xml:space="preserve"> in a constant speed of </w:t>
      </w:r>
      <w:r w:rsidR="007C5750">
        <w:t>6</w:t>
      </w:r>
      <w:r w:rsidR="00521324">
        <w:t>0</w:t>
      </w:r>
      <w:r w:rsidR="00E03332">
        <w:t xml:space="preserve"> mph</w:t>
      </w:r>
      <w:r w:rsidR="00521324">
        <w:t>.</w:t>
      </w:r>
      <w:r w:rsidR="00CF2A21">
        <w:t xml:space="preserve"> </w:t>
      </w:r>
      <w:ins w:id="8" w:author="清 末葉" w:date="2023-09-09T23:35:00Z">
        <w:r w:rsidR="00AF59A2">
          <w:t>T</w:t>
        </w:r>
        <w:r w:rsidR="008C7DA3">
          <w:t xml:space="preserve">he actual speed trajectory </w:t>
        </w:r>
      </w:ins>
      <w:ins w:id="9" w:author="清 末葉" w:date="2023-09-09T23:44:00Z">
        <w:r w:rsidR="005204BF">
          <w:t>has</w:t>
        </w:r>
      </w:ins>
      <w:ins w:id="10" w:author="清 末葉" w:date="2023-09-09T23:35:00Z">
        <w:r w:rsidR="00AF59A2">
          <w:t xml:space="preserve"> the property of continuous function.</w:t>
        </w:r>
      </w:ins>
      <w:ins w:id="11" w:author="清 末葉" w:date="2023-09-09T23:34:00Z">
        <w:r w:rsidR="00B6528E">
          <w:t xml:space="preserve"> </w:t>
        </w:r>
      </w:ins>
      <w:ins w:id="12" w:author="清 末葉" w:date="2023-09-09T23:36:00Z">
        <w:r w:rsidR="00D70AC6">
          <w:t>B</w:t>
        </w:r>
        <w:r w:rsidR="009F24E5">
          <w:t>ut when it comes to measurement, we assume the measured</w:t>
        </w:r>
        <w:r w:rsidR="005B523D">
          <w:t xml:space="preserve"> speed trajectory</w:t>
        </w:r>
      </w:ins>
      <w:ins w:id="13" w:author="清 末葉" w:date="2023-09-09T23:37:00Z">
        <w:r w:rsidR="005B523D">
          <w:t xml:space="preserve"> to </w:t>
        </w:r>
        <w:r w:rsidR="007B2658">
          <w:t>be measured in discrete time based</w:t>
        </w:r>
      </w:ins>
      <w:ins w:id="14" w:author="清 末葉" w:date="2023-09-09T23:38:00Z">
        <w:r w:rsidR="00BB515C">
          <w:t>,</w:t>
        </w:r>
      </w:ins>
      <w:del w:id="15" w:author="清 末葉" w:date="2023-09-09T23:36:00Z">
        <w:r w:rsidR="00D327C5" w:rsidDel="009F24E5">
          <w:delText>Th</w:delText>
        </w:r>
        <w:r w:rsidR="00D327C5" w:rsidDel="00D70AC6">
          <w:delText>is</w:delText>
        </w:r>
      </w:del>
      <w:r w:rsidR="00D327C5">
        <w:t xml:space="preserve"> </w:t>
      </w:r>
      <w:del w:id="16" w:author="清 末葉" w:date="2023-09-09T23:38:00Z">
        <w:r w:rsidR="00D327C5" w:rsidDel="00BB515C">
          <w:delText>discrete time based trajectory</w:delText>
        </w:r>
      </w:del>
      <w:ins w:id="17" w:author="清 末葉" w:date="2023-09-09T23:38:00Z">
        <w:r w:rsidR="00BB515C">
          <w:t>it</w:t>
        </w:r>
      </w:ins>
      <w:r w:rsidR="00BF29B6">
        <w:t xml:space="preserve"> </w:t>
      </w:r>
      <w:r w:rsidR="00E03332">
        <w:t>records</w:t>
      </w:r>
      <w:r w:rsidR="00BF29B6">
        <w:t xml:space="preserve"> the time interval </w:t>
      </w:r>
      <w:ins w:id="18" w:author="清 末葉" w:date="2023-09-09T23:38:00Z">
        <w:r w:rsidR="00071F92">
          <w:t>Quail and Roadrunner</w:t>
        </w:r>
      </w:ins>
      <w:del w:id="19" w:author="清 末葉" w:date="2023-09-09T23:38:00Z">
        <w:r w:rsidR="00BF29B6" w:rsidDel="00071F92">
          <w:delText>they</w:delText>
        </w:r>
      </w:del>
      <w:r w:rsidR="00F35291">
        <w:t xml:space="preserve"> </w:t>
      </w:r>
      <w:r w:rsidR="00BF29B6">
        <w:t xml:space="preserve">spent every </w:t>
      </w:r>
      <w:r w:rsidR="00A3772A">
        <w:t>0.5 mile</w:t>
      </w:r>
      <w:r w:rsidR="005D2E02">
        <w:t xml:space="preserve">. </w:t>
      </w:r>
      <w:r w:rsidR="00021085">
        <w:t>In</w:t>
      </w:r>
      <w:r w:rsidR="002367D4">
        <w:t xml:space="preserve"> the first 8 mile</w:t>
      </w:r>
      <w:r w:rsidR="00E2164B">
        <w:t>,</w:t>
      </w:r>
      <w:r w:rsidR="002367D4">
        <w:t xml:space="preserve"> Quail </w:t>
      </w:r>
      <w:r w:rsidR="00021085">
        <w:t>is</w:t>
      </w:r>
      <w:r w:rsidR="00F23B31">
        <w:t xml:space="preserve"> ahead </w:t>
      </w:r>
      <w:r w:rsidR="00021085">
        <w:t xml:space="preserve">of </w:t>
      </w:r>
      <w:r w:rsidR="00F23B31">
        <w:t xml:space="preserve">Roadrunner, </w:t>
      </w:r>
      <w:r w:rsidR="00382F16">
        <w:t>and</w:t>
      </w:r>
      <w:r w:rsidR="00F23B31">
        <w:t xml:space="preserve"> after </w:t>
      </w:r>
      <w:r w:rsidR="00382F16">
        <w:t>8 miles</w:t>
      </w:r>
      <w:r w:rsidR="00F23B31">
        <w:t xml:space="preserve">, Roadrunner </w:t>
      </w:r>
      <w:r w:rsidR="00394D26">
        <w:t>overtake</w:t>
      </w:r>
      <w:r w:rsidR="00D23F6D">
        <w:t xml:space="preserve"> Quail.</w:t>
      </w:r>
      <w:r w:rsidR="00B7268B">
        <w:t xml:space="preserve"> </w:t>
      </w:r>
      <w:r w:rsidR="003E6610">
        <w:t xml:space="preserve">They </w:t>
      </w:r>
      <w:r w:rsidR="00F16078">
        <w:t>pass the same distance at the 8-minutes mark</w:t>
      </w:r>
      <w:r w:rsidR="009D303D">
        <w:t xml:space="preserve">. </w:t>
      </w:r>
    </w:p>
    <w:p w14:paraId="6F72CBB2" w14:textId="34AC598B" w:rsidR="006B61F4" w:rsidRPr="00A51D2E" w:rsidRDefault="00415ABC" w:rsidP="00A51D2E">
      <w:r w:rsidRPr="00A51D2E">
        <w:t>1-</w:t>
      </w:r>
      <w:r w:rsidR="00F74A5F">
        <w:t>2</w:t>
      </w:r>
    </w:p>
    <w:p w14:paraId="73C954B1" w14:textId="6406ECF7" w:rsidR="006B61F4" w:rsidRPr="00A51D2E" w:rsidRDefault="00415ABC" w:rsidP="00A51D2E">
      <w:r w:rsidRPr="00A51D2E">
        <w:t xml:space="preserve">Quail’s formula: </w:t>
      </w:r>
      <w:r w:rsidR="00891CDC">
        <w:t>t=</w:t>
      </w:r>
      <w:r w:rsidR="00451A9E">
        <w:t>d1*2/3 (first 5 mile</w:t>
      </w:r>
      <w:r w:rsidR="009D303D">
        <w:t>s</w:t>
      </w:r>
      <w:r w:rsidR="00451A9E">
        <w:t>),t=d1</w:t>
      </w:r>
      <w:r w:rsidR="005A2DF6">
        <w:t>*3/2</w:t>
      </w:r>
    </w:p>
    <w:p w14:paraId="0F571579" w14:textId="3810B058" w:rsidR="006B61F4" w:rsidRPr="00A51D2E" w:rsidRDefault="006B61F4" w:rsidP="00A51D2E">
      <w:r w:rsidRPr="00A51D2E">
        <w:t xml:space="preserve">Roadrunner’s formula: </w:t>
      </w:r>
      <w:r w:rsidR="005A2DF6">
        <w:t>t=</w:t>
      </w:r>
      <w:r w:rsidR="00C30FB3">
        <w:t>d</w:t>
      </w:r>
      <w:r w:rsidR="005A2DF6">
        <w:t>2</w:t>
      </w:r>
    </w:p>
    <w:p w14:paraId="25D544EE" w14:textId="73F7A585" w:rsidR="006B61F4" w:rsidRPr="00A51D2E" w:rsidRDefault="006B61F4" w:rsidP="00A51D2E">
      <w:r w:rsidRPr="00A51D2E">
        <w:t>1-</w:t>
      </w:r>
      <w:r w:rsidR="00F74A5F">
        <w:t>3</w:t>
      </w:r>
    </w:p>
    <w:p w14:paraId="1942699E" w14:textId="0CED2E77" w:rsidR="00AB5029" w:rsidRPr="00A51D2E" w:rsidRDefault="00AB5029" w:rsidP="00A51D2E">
      <w:r w:rsidRPr="00A51D2E">
        <w:t>(use python)</w:t>
      </w:r>
    </w:p>
    <w:p w14:paraId="399B8A83" w14:textId="5961B971" w:rsidR="006B61F4" w:rsidRPr="00A51D2E" w:rsidRDefault="00E80457" w:rsidP="00A51D2E">
      <w:del w:id="20" w:author="清 末葉" w:date="2023-09-09T23:41:00Z">
        <w:r w:rsidDel="00337742">
          <w:rPr>
            <w:noProof/>
          </w:rPr>
          <w:drawing>
            <wp:inline distT="0" distB="0" distL="0" distR="0" wp14:anchorId="0C467BD1" wp14:editId="4DEE0848">
              <wp:extent cx="3292874" cy="2500065"/>
              <wp:effectExtent l="0" t="0" r="3175" b="0"/>
              <wp:docPr id="1724538898" name="圖片 1724538898" descr="一張含有 圖表, 行, 文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38898" name="圖片 7" descr="一張含有 圖表, 行, 文字, 繪圖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392" cy="2507292"/>
                      </a:xfrm>
                      <a:prstGeom prst="rect">
                        <a:avLst/>
                      </a:prstGeom>
                      <a:noFill/>
                      <a:ln>
                        <a:noFill/>
                      </a:ln>
                    </pic:spPr>
                  </pic:pic>
                </a:graphicData>
              </a:graphic>
            </wp:inline>
          </w:drawing>
        </w:r>
      </w:del>
      <w:ins w:id="21" w:author="清 末葉" w:date="2023-09-09T23:41:00Z">
        <w:r w:rsidR="00337742" w:rsidRPr="00337742">
          <w:t xml:space="preserve"> </w:t>
        </w:r>
      </w:ins>
      <w:ins w:id="22" w:author="清 末葉" w:date="2023-09-09T23:43:00Z">
        <w:r w:rsidR="00510BBC">
          <w:rPr>
            <w:noProof/>
          </w:rPr>
          <w:drawing>
            <wp:inline distT="0" distB="0" distL="0" distR="0" wp14:anchorId="3EA36801" wp14:editId="3F645539">
              <wp:extent cx="3766151" cy="2858493"/>
              <wp:effectExtent l="0" t="0" r="6350" b="0"/>
              <wp:docPr id="747881854" name="圖片 2" descr="一張含有 圖表, 行, 文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81854" name="圖片 2" descr="一張含有 圖表, 行, 文字, 繪圖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693" cy="2864977"/>
                      </a:xfrm>
                      <a:prstGeom prst="rect">
                        <a:avLst/>
                      </a:prstGeom>
                      <a:noFill/>
                      <a:ln>
                        <a:noFill/>
                      </a:ln>
                    </pic:spPr>
                  </pic:pic>
                </a:graphicData>
              </a:graphic>
            </wp:inline>
          </w:drawing>
        </w:r>
      </w:ins>
    </w:p>
    <w:p w14:paraId="207FF900" w14:textId="77777777" w:rsidR="00DA0361" w:rsidRPr="00A51D2E" w:rsidRDefault="00DA0361" w:rsidP="00A51D2E"/>
    <w:p w14:paraId="19808C45" w14:textId="5CF08977" w:rsidR="00DA0361" w:rsidRPr="00A51D2E" w:rsidRDefault="00F74A5F" w:rsidP="00A51D2E">
      <w:r>
        <w:t>Exercise</w:t>
      </w:r>
      <w:r w:rsidR="00DA0361" w:rsidRPr="00A51D2E">
        <w:t xml:space="preserve"> 2</w:t>
      </w:r>
    </w:p>
    <w:p w14:paraId="08F97445" w14:textId="4954DB05" w:rsidR="00DA0361" w:rsidRPr="00A51D2E" w:rsidRDefault="00DA0361" w:rsidP="00A51D2E">
      <w:r w:rsidRPr="00A51D2E">
        <w:t>2-</w:t>
      </w:r>
      <w:r w:rsidR="00F74A5F">
        <w:t>1</w:t>
      </w:r>
    </w:p>
    <w:p w14:paraId="3EAB91D5" w14:textId="316F1A59" w:rsidR="003749B3" w:rsidRPr="0057518A" w:rsidRDefault="004409E1" w:rsidP="00A51D2E">
      <w:pPr>
        <w:rPr>
          <w:u w:val="single"/>
        </w:rPr>
      </w:pPr>
      <w:r w:rsidRPr="0057518A">
        <w:rPr>
          <w:u w:val="single"/>
        </w:rPr>
        <w:t>M</w:t>
      </w:r>
      <w:r w:rsidR="003749B3" w:rsidRPr="0057518A">
        <w:rPr>
          <w:u w:val="single"/>
        </w:rPr>
        <w:t>y</w:t>
      </w:r>
      <w:r w:rsidRPr="0057518A">
        <w:rPr>
          <w:u w:val="single"/>
        </w:rPr>
        <w:t xml:space="preserve"> answer:</w:t>
      </w:r>
    </w:p>
    <w:p w14:paraId="6FE611C4" w14:textId="20ADBABD" w:rsidR="00055FC4" w:rsidRPr="00B8012A" w:rsidRDefault="00044F81" w:rsidP="00B8012A">
      <w:pPr>
        <w:rPr>
          <w:rFonts w:cstheme="minorHAnsi" w:hint="eastAsia"/>
        </w:rPr>
      </w:pPr>
      <w:r>
        <w:t>No</w:t>
      </w:r>
      <w:r w:rsidR="004409E1" w:rsidRPr="00A51D2E">
        <w:t xml:space="preserve">. </w:t>
      </w:r>
      <w:r w:rsidR="00735E2A" w:rsidRPr="00A51D2E">
        <w:t>It can</w:t>
      </w:r>
      <w:r>
        <w:t>’t</w:t>
      </w:r>
      <w:r w:rsidR="00735E2A" w:rsidRPr="00A51D2E">
        <w:t xml:space="preserve"> be restricted to intege</w:t>
      </w:r>
      <w:r w:rsidR="00E56621">
        <w:t>r since the time base of discrete event trajectory is continuous</w:t>
      </w:r>
      <w:r w:rsidR="007255C6">
        <w:t>.</w:t>
      </w:r>
    </w:p>
    <w:p w14:paraId="7BFF803F" w14:textId="01B296D5" w:rsidR="00C230F5" w:rsidRDefault="00C230F5" w:rsidP="00A51D2E">
      <w:pPr>
        <w:rPr>
          <w:u w:val="single"/>
        </w:rPr>
      </w:pPr>
      <w:proofErr w:type="spellStart"/>
      <w:r w:rsidRPr="0057518A">
        <w:rPr>
          <w:u w:val="single"/>
        </w:rPr>
        <w:t>ChatGPT</w:t>
      </w:r>
      <w:proofErr w:type="spellEnd"/>
      <w:r w:rsidRPr="0057518A">
        <w:rPr>
          <w:u w:val="single"/>
        </w:rPr>
        <w:t>:</w:t>
      </w:r>
    </w:p>
    <w:p w14:paraId="2B798634" w14:textId="01CE5499" w:rsidR="0083243E" w:rsidRPr="00D568B9" w:rsidRDefault="0083243E" w:rsidP="00A51D2E">
      <w:pPr>
        <w:rPr>
          <w:b/>
          <w:bCs/>
          <w:u w:val="single"/>
        </w:rPr>
      </w:pPr>
      <w:r w:rsidRPr="00D568B9">
        <w:rPr>
          <w:b/>
          <w:bCs/>
        </w:rPr>
        <w:t>Begin AIG</w:t>
      </w:r>
    </w:p>
    <w:p w14:paraId="2A15DD87" w14:textId="613F722E" w:rsidR="00A51D2E" w:rsidRPr="00A51D2E" w:rsidRDefault="003749B3" w:rsidP="00A51D2E">
      <w:r w:rsidRPr="00A51D2E">
        <w:t xml:space="preserve">Yes, the time axis </w:t>
      </w:r>
      <w:r w:rsidRPr="00A51D2E">
        <w:rPr>
          <w:rFonts w:ascii="Cambria Math" w:hAnsi="Cambria Math" w:cs="Cambria Math"/>
        </w:rPr>
        <w:t>𝑡</w:t>
      </w:r>
      <w:r w:rsidRPr="00A51D2E">
        <w:t xml:space="preserve"> of a discrete-event data trajectory can typically be restricted to integer values. In many real-world applications and simulations, events are often recorded and </w:t>
      </w:r>
      <w:r w:rsidRPr="00A51D2E">
        <w:lastRenderedPageBreak/>
        <w:t>processed at discrete time intervals, which are usually represented as integers. This discretization simplifies modeling and analysis, as it aligns with the discrete nature of many systems and processes.</w:t>
      </w:r>
    </w:p>
    <w:p w14:paraId="2FC74435" w14:textId="77777777" w:rsidR="00A51D2E" w:rsidRPr="00A51D2E" w:rsidRDefault="00A51D2E" w:rsidP="00A51D2E">
      <w:r w:rsidRPr="00A51D2E">
        <w:t>For example, in discrete-event simulation, time is often divided into discrete time steps, and events are scheduled to occur at specific integer time points. This simplifies event scheduling and makes it easier to manage the progression of the simulation.</w:t>
      </w:r>
    </w:p>
    <w:p w14:paraId="0A906B04" w14:textId="77777777" w:rsidR="00A51D2E" w:rsidRPr="00A51D2E" w:rsidRDefault="00A51D2E" w:rsidP="00A51D2E">
      <w:r w:rsidRPr="00A51D2E">
        <w:t>However, in some cases, you might encounter situations where non-integer time values are used for specific modeling purposes, such as when modeling continuous-time processes with discrete-event simulation techniques. In such cases, it's possible to use non-integer values for time, but the underlying simulation engine or data representation may still discretize and round time values for practical implementation.</w:t>
      </w:r>
    </w:p>
    <w:p w14:paraId="6166300C" w14:textId="77777777" w:rsidR="00A51D2E" w:rsidRDefault="00A51D2E" w:rsidP="00A51D2E">
      <w:r w:rsidRPr="00A51D2E">
        <w:t>In summary, while it's common and practical to restrict the time axis of discrete-event data trajectories to integer values, there may be exceptions where non-integer values are used for specialized purposes or to represent continuous-time processes in a discretized manner.</w:t>
      </w:r>
    </w:p>
    <w:p w14:paraId="0299C876" w14:textId="34A97E20" w:rsidR="00D568B9" w:rsidRPr="00D568B9" w:rsidRDefault="00D568B9" w:rsidP="00A51D2E">
      <w:pPr>
        <w:rPr>
          <w:b/>
          <w:bCs/>
        </w:rPr>
      </w:pPr>
      <w:r w:rsidRPr="00D568B9">
        <w:rPr>
          <w:b/>
          <w:bCs/>
        </w:rPr>
        <w:t>End AIG</w:t>
      </w:r>
    </w:p>
    <w:p w14:paraId="6F597179" w14:textId="77777777" w:rsidR="00A51D2E" w:rsidRPr="00A51D2E" w:rsidRDefault="00A51D2E" w:rsidP="00A51D2E"/>
    <w:p w14:paraId="24B4F553" w14:textId="124984A3" w:rsidR="005F3350" w:rsidRPr="00A51D2E" w:rsidRDefault="005F3350" w:rsidP="00A51D2E">
      <w:r w:rsidRPr="00A51D2E">
        <w:t>2-</w:t>
      </w:r>
      <w:r w:rsidR="00F74A5F">
        <w:t>2</w:t>
      </w:r>
    </w:p>
    <w:p w14:paraId="202493F2" w14:textId="122411EA" w:rsidR="005F3350" w:rsidRDefault="00442EA9" w:rsidP="00A51D2E">
      <w:bookmarkStart w:id="23" w:name="OLE_LINK1"/>
      <w:proofErr w:type="spellStart"/>
      <w:r>
        <w:t>ChatGPT</w:t>
      </w:r>
      <w:proofErr w:type="spellEnd"/>
      <w:r w:rsidR="005B509E" w:rsidRPr="00A51D2E">
        <w:t xml:space="preserve"> </w:t>
      </w:r>
      <w:r w:rsidR="005D6D9B">
        <w:t>provide</w:t>
      </w:r>
      <w:ins w:id="24" w:author="清 末葉" w:date="2023-09-09T23:26:00Z">
        <w:r w:rsidR="0074593B">
          <w:t>s</w:t>
        </w:r>
      </w:ins>
      <w:ins w:id="25" w:author="清 末葉" w:date="2023-09-09T23:27:00Z">
        <w:r w:rsidR="0074593B">
          <w:t xml:space="preserve"> </w:t>
        </w:r>
      </w:ins>
      <w:ins w:id="26" w:author="清 末葉" w:date="2023-09-09T23:29:00Z">
        <w:r w:rsidR="00A0607C">
          <w:t xml:space="preserve">incorrect but </w:t>
        </w:r>
      </w:ins>
      <w:ins w:id="27" w:author="清 末葉" w:date="2023-09-09T23:31:00Z">
        <w:r w:rsidR="00A01FCA">
          <w:t>persuasive</w:t>
        </w:r>
      </w:ins>
      <w:ins w:id="28" w:author="清 末葉" w:date="2023-09-09T23:27:00Z">
        <w:r w:rsidR="0074593B">
          <w:t xml:space="preserve"> answer</w:t>
        </w:r>
      </w:ins>
      <w:ins w:id="29" w:author="清 末葉" w:date="2023-09-09T23:29:00Z">
        <w:r w:rsidR="00A0607C">
          <w:t xml:space="preserve"> </w:t>
        </w:r>
      </w:ins>
      <w:ins w:id="30" w:author="清 末葉" w:date="2023-09-09T23:31:00Z">
        <w:r w:rsidR="00796ADE">
          <w:t>to</w:t>
        </w:r>
      </w:ins>
      <w:ins w:id="31" w:author="清 末葉" w:date="2023-09-09T23:27:00Z">
        <w:r w:rsidR="0074593B">
          <w:t xml:space="preserve"> this question</w:t>
        </w:r>
        <w:r w:rsidR="00603593">
          <w:t xml:space="preserve">, </w:t>
        </w:r>
      </w:ins>
      <w:ins w:id="32" w:author="清 末葉" w:date="2023-09-09T23:29:00Z">
        <w:r w:rsidR="00A0607C" w:rsidRPr="00A0607C">
          <w:rPr>
            <w:rPrChange w:id="33" w:author="清 末葉" w:date="2023-09-09T23:29:00Z">
              <w:rPr>
                <w:rFonts w:ascii="Segoe UI" w:hAnsi="Segoe UI" w:cs="Segoe UI"/>
                <w:color w:val="D1D5DB"/>
                <w:shd w:val="clear" w:color="auto" w:fill="444654"/>
              </w:rPr>
            </w:rPrChange>
          </w:rPr>
          <w:t>which can potentially mislead us when trying to acquire new knowledge</w:t>
        </w:r>
      </w:ins>
      <w:ins w:id="34" w:author="清 末葉" w:date="2023-09-09T23:27:00Z">
        <w:r w:rsidR="0074593B">
          <w:t>.</w:t>
        </w:r>
      </w:ins>
      <w:del w:id="35" w:author="清 末葉" w:date="2023-09-09T23:26:00Z">
        <w:r w:rsidR="005D6D9B" w:rsidDel="0074593B">
          <w:delText>s</w:delText>
        </w:r>
        <w:r w:rsidR="00EB61F1" w:rsidDel="0074593B">
          <w:delText xml:space="preserve"> a more comprehensive </w:delText>
        </w:r>
        <w:r w:rsidR="005D6D9B" w:rsidDel="0074593B">
          <w:delText>response along with illustrative examples</w:delText>
        </w:r>
        <w:r w:rsidR="00EB61F1" w:rsidDel="0074593B">
          <w:delText>.</w:delText>
        </w:r>
        <w:r w:rsidR="00AB7CC5" w:rsidDel="0074593B">
          <w:delText xml:space="preserve"> </w:delText>
        </w:r>
        <w:r w:rsidR="000D221A" w:rsidDel="0074593B">
          <w:delText>Utilizing</w:delText>
        </w:r>
        <w:r w:rsidR="00BC6CD0" w:rsidDel="0074593B">
          <w:delText xml:space="preserve"> </w:delText>
        </w:r>
        <w:r w:rsidR="000D221A" w:rsidDel="0074593B">
          <w:delText>C</w:delText>
        </w:r>
        <w:r w:rsidR="00BC6CD0" w:rsidDel="0074593B">
          <w:delText>hatGPT</w:delText>
        </w:r>
        <w:r w:rsidR="000D221A" w:rsidDel="0074593B">
          <w:delText xml:space="preserve"> enable us to bridge the potential knowledge g</w:delText>
        </w:r>
        <w:r w:rsidR="00926BCD" w:rsidDel="0074593B">
          <w:delText>aps</w:delText>
        </w:r>
        <w:r w:rsidR="00004C65" w:rsidDel="0074593B">
          <w:delText xml:space="preserve"> and empower</w:delText>
        </w:r>
        <w:r w:rsidR="00227BD0" w:rsidDel="0074593B">
          <w:delText>s us to enhance the depth and comprehensiveness</w:delText>
        </w:r>
        <w:r w:rsidR="00BF6E2D" w:rsidDel="0074593B">
          <w:delText xml:space="preserve"> of our articles or presentations.</w:delText>
        </w:r>
      </w:del>
    </w:p>
    <w:bookmarkEnd w:id="23"/>
    <w:p w14:paraId="51729D10" w14:textId="77777777" w:rsidR="00B44CC7" w:rsidRDefault="00B44CC7" w:rsidP="00A51D2E"/>
    <w:p w14:paraId="68C1AB63" w14:textId="2B4596D6" w:rsidR="00B44CC7" w:rsidRDefault="00F74A5F" w:rsidP="00A51D2E">
      <w:r>
        <w:t xml:space="preserve">Exercise </w:t>
      </w:r>
      <w:r w:rsidR="00B44CC7">
        <w:t>3</w:t>
      </w:r>
    </w:p>
    <w:p w14:paraId="6910E8F1" w14:textId="651F742F" w:rsidR="00B44CC7" w:rsidRDefault="00B44CC7" w:rsidP="00A51D2E">
      <w:r>
        <w:rPr>
          <w:rFonts w:hint="eastAsia"/>
        </w:rPr>
        <w:t>3</w:t>
      </w:r>
      <w:r>
        <w:t>-</w:t>
      </w:r>
      <w:r w:rsidR="00F74A5F">
        <w:t>1</w:t>
      </w:r>
    </w:p>
    <w:p w14:paraId="422F9E67" w14:textId="4AB90ED6" w:rsidR="00B44CC7" w:rsidRDefault="006024C2" w:rsidP="005B628B">
      <w:r>
        <w:t>in simulation,</w:t>
      </w:r>
      <w:r>
        <w:rPr>
          <w:noProof/>
        </w:rPr>
        <w:t xml:space="preserve"> </w:t>
      </w:r>
      <w:r>
        <w:t>r</w:t>
      </w:r>
      <w:r w:rsidR="00695616">
        <w:t>eal</w:t>
      </w:r>
      <w:r w:rsidR="00FB0594">
        <w:t>-</w:t>
      </w:r>
      <w:r w:rsidR="00695616">
        <w:t>time</w:t>
      </w:r>
      <w:r w:rsidR="00FB0594">
        <w:t xml:space="preserve"> </w:t>
      </w:r>
      <w:r w:rsidR="000F4CC0">
        <w:t xml:space="preserve">and physical-time </w:t>
      </w:r>
      <w:r w:rsidR="00771C75">
        <w:t>have same time rates</w:t>
      </w:r>
      <w:r w:rsidR="000E7363">
        <w:t>. That is,</w:t>
      </w:r>
      <w:r w:rsidR="0009137E">
        <w:rPr>
          <w:rFonts w:hint="eastAsia"/>
        </w:rPr>
        <w:t xml:space="preserve"> </w:t>
      </w:r>
      <w:r w:rsidR="00976749">
        <w:rPr>
          <w:rFonts w:ascii="Cambria Math" w:hAnsi="Cambria Math" w:cs="Cambria Math"/>
          <w:b/>
          <w:bCs/>
          <w:color w:val="202124"/>
          <w:sz w:val="21"/>
          <w:szCs w:val="21"/>
          <w:shd w:val="clear" w:color="auto" w:fill="FFFFFF"/>
        </w:rPr>
        <w:t>△</w:t>
      </w:r>
      <w:proofErr w:type="spellStart"/>
      <w:r w:rsidR="00C94F10">
        <w:t>realTime_</w:t>
      </w:r>
      <w:r w:rsidR="000E7363">
        <w:t>t</w:t>
      </w:r>
      <w:proofErr w:type="spellEnd"/>
      <w:r w:rsidR="00C94F10">
        <w:t xml:space="preserve"> </w:t>
      </w:r>
      <w:r w:rsidR="000E7363">
        <w:t>=</w:t>
      </w:r>
      <w:r w:rsidR="0035154A">
        <w:t xml:space="preserve"> </w:t>
      </w:r>
      <w:r w:rsidR="00976749">
        <w:rPr>
          <w:rFonts w:ascii="Cambria Math" w:hAnsi="Cambria Math" w:cs="Cambria Math"/>
          <w:b/>
          <w:bCs/>
          <w:color w:val="202124"/>
          <w:sz w:val="21"/>
          <w:szCs w:val="21"/>
          <w:shd w:val="clear" w:color="auto" w:fill="FFFFFF"/>
        </w:rPr>
        <w:t>△</w:t>
      </w:r>
      <w:proofErr w:type="spellStart"/>
      <w:r w:rsidR="00C94F10">
        <w:t>phsicalTime_t</w:t>
      </w:r>
      <w:proofErr w:type="spellEnd"/>
      <w:r w:rsidR="00C94F10">
        <w:t xml:space="preserve">. </w:t>
      </w:r>
      <w:r w:rsidR="000E7363">
        <w:t xml:space="preserve">However, </w:t>
      </w:r>
      <w:r w:rsidR="00E32964">
        <w:t xml:space="preserve">the </w:t>
      </w:r>
      <w:r w:rsidR="00AC3FC8">
        <w:t>values</w:t>
      </w:r>
      <w:r w:rsidR="00E32964">
        <w:t xml:space="preserve"> they represent m</w:t>
      </w:r>
      <w:r w:rsidR="00AC3FC8">
        <w:t>ay differ</w:t>
      </w:r>
      <w:r w:rsidR="00E32964">
        <w:t>.</w:t>
      </w:r>
      <w:r w:rsidR="001962AB">
        <w:t xml:space="preserve"> </w:t>
      </w:r>
      <w:r w:rsidR="005B628B" w:rsidRPr="005B628B">
        <w:t>For instance, even though it is 10 p.m. in the physical world, we can still set our real-time simulation clock to 9 a.m.</w:t>
      </w:r>
      <w:r w:rsidR="00A00C15" w:rsidRPr="005B628B">
        <w:t>.</w:t>
      </w:r>
    </w:p>
    <w:p w14:paraId="6538CD7E" w14:textId="11AE72A1" w:rsidR="00404745" w:rsidRDefault="00404745" w:rsidP="000E7363">
      <w:pPr>
        <w:ind w:left="240" w:hangingChars="100" w:hanging="240"/>
      </w:pPr>
      <w:r>
        <w:rPr>
          <w:rFonts w:hint="eastAsia"/>
        </w:rPr>
        <w:t>3</w:t>
      </w:r>
      <w:r>
        <w:t>-</w:t>
      </w:r>
      <w:r w:rsidR="00F74A5F">
        <w:t>2</w:t>
      </w:r>
    </w:p>
    <w:p w14:paraId="5C482972" w14:textId="370E70FA" w:rsidR="0009137E" w:rsidRDefault="0036449E" w:rsidP="0009137E">
      <w:r>
        <w:t>L</w:t>
      </w:r>
      <w:r w:rsidR="000F0FC8">
        <w:t>ogical</w:t>
      </w:r>
      <w:r w:rsidR="000C7DCC">
        <w:t xml:space="preserve"> time</w:t>
      </w:r>
      <w:r w:rsidR="007B769D">
        <w:t xml:space="preserve"> </w:t>
      </w:r>
      <w:r>
        <w:t>can</w:t>
      </w:r>
      <w:r w:rsidR="007B769D">
        <w:t xml:space="preserve"> </w:t>
      </w:r>
      <w:r w:rsidR="000F0FC8">
        <w:t xml:space="preserve">have </w:t>
      </w:r>
      <w:r>
        <w:t>varying</w:t>
      </w:r>
      <w:r w:rsidR="000F0FC8">
        <w:t xml:space="preserve"> time </w:t>
      </w:r>
      <w:r w:rsidR="005D7C5C">
        <w:t>rate</w:t>
      </w:r>
      <w:r w:rsidR="00E21E47">
        <w:t>s</w:t>
      </w:r>
      <w:r w:rsidR="000F0FC8">
        <w:t xml:space="preserve"> compare</w:t>
      </w:r>
      <w:r w:rsidR="00E21E47">
        <w:t>d</w:t>
      </w:r>
      <w:r w:rsidR="000F0FC8">
        <w:t xml:space="preserve"> to</w:t>
      </w:r>
      <w:r w:rsidR="007B769D">
        <w:t xml:space="preserve"> </w:t>
      </w:r>
      <w:r w:rsidR="000F0FC8">
        <w:t>real</w:t>
      </w:r>
      <w:r w:rsidR="007B769D">
        <w:t xml:space="preserve"> tim</w:t>
      </w:r>
      <w:r w:rsidR="00B70A6B">
        <w:t xml:space="preserve">e. </w:t>
      </w:r>
      <w:r w:rsidR="007F04F2">
        <w:t xml:space="preserve">Sometimes </w:t>
      </w:r>
      <w:r w:rsidR="00F20B2C">
        <w:t>acceler</w:t>
      </w:r>
      <w:r w:rsidR="00150FE5">
        <w:t>at</w:t>
      </w:r>
      <w:r w:rsidR="00C40C6A">
        <w:t>ing</w:t>
      </w:r>
      <w:r w:rsidR="00F20B2C">
        <w:t xml:space="preserve"> or slow</w:t>
      </w:r>
      <w:r w:rsidR="00C40C6A">
        <w:t>ing</w:t>
      </w:r>
      <w:r w:rsidR="00F20B2C">
        <w:t xml:space="preserve"> down the simulation </w:t>
      </w:r>
      <w:r w:rsidR="00150FE5">
        <w:t xml:space="preserve">helps us </w:t>
      </w:r>
      <w:r w:rsidR="00871BB4">
        <w:t xml:space="preserve">obtaining more accurate </w:t>
      </w:r>
      <w:r w:rsidR="00C40C6A">
        <w:t>measurements</w:t>
      </w:r>
      <w:r w:rsidR="00687FD7">
        <w:t xml:space="preserve">. </w:t>
      </w:r>
      <w:r w:rsidR="007B769D">
        <w:t>Take exercise</w:t>
      </w:r>
      <w:r w:rsidR="0047158C">
        <w:t>-</w:t>
      </w:r>
      <w:r w:rsidR="00FF0F11">
        <w:t xml:space="preserve">1 as an example, </w:t>
      </w:r>
      <w:r w:rsidR="007941B0">
        <w:t>speeding up</w:t>
      </w:r>
      <w:r w:rsidR="00687FD7">
        <w:t xml:space="preserve"> </w:t>
      </w:r>
      <w:r w:rsidR="000749E6">
        <w:t>simulation process</w:t>
      </w:r>
      <w:r w:rsidR="00221608">
        <w:t xml:space="preserve"> </w:t>
      </w:r>
      <w:r w:rsidR="00FE247E">
        <w:t>allows</w:t>
      </w:r>
      <w:r w:rsidR="00221608">
        <w:t xml:space="preserve"> us </w:t>
      </w:r>
      <w:r w:rsidR="0054699E">
        <w:t>to achieve</w:t>
      </w:r>
      <w:r w:rsidR="007E467A">
        <w:t xml:space="preserve"> the </w:t>
      </w:r>
      <w:r w:rsidR="0054699E">
        <w:t xml:space="preserve">same </w:t>
      </w:r>
      <w:r w:rsidR="007E467A">
        <w:t>result</w:t>
      </w:r>
      <w:r w:rsidR="0054699E">
        <w:t xml:space="preserve"> as a</w:t>
      </w:r>
      <w:r w:rsidR="00FD7593">
        <w:t xml:space="preserve"> 10</w:t>
      </w:r>
      <w:r w:rsidR="0054699E">
        <w:t>-</w:t>
      </w:r>
      <w:r w:rsidR="00FD7593">
        <w:t>minute</w:t>
      </w:r>
      <w:r w:rsidR="0054699E">
        <w:t xml:space="preserve"> run but in a</w:t>
      </w:r>
      <w:r w:rsidR="00FD7593">
        <w:t xml:space="preserve"> more effi</w:t>
      </w:r>
      <w:r w:rsidR="007F4A19">
        <w:t>cient</w:t>
      </w:r>
      <w:r w:rsidR="0054699E">
        <w:t xml:space="preserve"> manner</w:t>
      </w:r>
      <w:r w:rsidR="00BD5786">
        <w:t>.</w:t>
      </w:r>
    </w:p>
    <w:p w14:paraId="589F4CC2" w14:textId="291194E4" w:rsidR="00A72D1C" w:rsidRDefault="00A72D1C" w:rsidP="0009137E">
      <w:r>
        <w:rPr>
          <w:rFonts w:hint="eastAsia"/>
        </w:rPr>
        <w:t>3</w:t>
      </w:r>
      <w:r>
        <w:t>-</w:t>
      </w:r>
      <w:r w:rsidR="00F74A5F">
        <w:t>3</w:t>
      </w:r>
    </w:p>
    <w:p w14:paraId="688245F2" w14:textId="53EC3816" w:rsidR="00A72D1C" w:rsidRDefault="00CA6416" w:rsidP="0009137E">
      <w:r>
        <w:t xml:space="preserve">Both of them can be </w:t>
      </w:r>
      <w:r w:rsidR="00D4660D">
        <w:t>made repeatable</w:t>
      </w:r>
      <w:r w:rsidR="004916EE">
        <w:t xml:space="preserve"> because t</w:t>
      </w:r>
      <w:r w:rsidR="00BB3149">
        <w:t>he</w:t>
      </w:r>
      <w:r w:rsidR="004916EE">
        <w:t>y</w:t>
      </w:r>
      <w:r w:rsidR="00BB3149">
        <w:t xml:space="preserve"> are artificially</w:t>
      </w:r>
      <w:r w:rsidR="004916EE">
        <w:t xml:space="preserve"> generated</w:t>
      </w:r>
      <w:r w:rsidR="00BB3149">
        <w:t xml:space="preserve">. </w:t>
      </w:r>
      <w:r w:rsidR="00A46308">
        <w:t>Since t</w:t>
      </w:r>
      <w:r w:rsidR="008737F2">
        <w:t xml:space="preserve">hey are </w:t>
      </w:r>
      <w:r w:rsidR="00A46308">
        <w:t>represent</w:t>
      </w:r>
      <w:r w:rsidR="008737F2">
        <w:t xml:space="preserve"> virtual values, so </w:t>
      </w:r>
      <w:r w:rsidR="00A46308">
        <w:t>we</w:t>
      </w:r>
      <w:r w:rsidR="00F0606F">
        <w:t xml:space="preserve"> have the flexibility to modify</w:t>
      </w:r>
      <w:r w:rsidR="008737F2">
        <w:t xml:space="preserve"> them </w:t>
      </w:r>
      <w:r w:rsidR="00553B97">
        <w:t>according to</w:t>
      </w:r>
      <w:r w:rsidR="00412149">
        <w:t xml:space="preserve"> our experiment</w:t>
      </w:r>
      <w:r w:rsidR="00553B97">
        <w:t>al need</w:t>
      </w:r>
      <w:r w:rsidR="00B44636">
        <w:t>s</w:t>
      </w:r>
      <w:r w:rsidR="00412149">
        <w:t>.</w:t>
      </w:r>
    </w:p>
    <w:p w14:paraId="78E37D94" w14:textId="7B4BE1AE" w:rsidR="00412149" w:rsidRDefault="00412149" w:rsidP="0009137E">
      <w:r>
        <w:rPr>
          <w:rFonts w:hint="eastAsia"/>
        </w:rPr>
        <w:t>3</w:t>
      </w:r>
      <w:r>
        <w:t>-</w:t>
      </w:r>
      <w:r w:rsidR="00F74A5F">
        <w:t>4</w:t>
      </w:r>
    </w:p>
    <w:p w14:paraId="1FBEF19D" w14:textId="42939BCB" w:rsidR="00412149" w:rsidRPr="00DD1F49" w:rsidRDefault="001E27BA" w:rsidP="0009137E">
      <w:pPr>
        <w:rPr>
          <w:u w:val="single"/>
        </w:rPr>
      </w:pPr>
      <w:r w:rsidRPr="00DD1F49">
        <w:rPr>
          <w:rFonts w:hint="eastAsia"/>
          <w:u w:val="single"/>
        </w:rPr>
        <w:t>F</w:t>
      </w:r>
      <w:r w:rsidRPr="00DD1F49">
        <w:rPr>
          <w:u w:val="single"/>
        </w:rPr>
        <w:t xml:space="preserve">or </w:t>
      </w:r>
      <w:r w:rsidR="00B32901" w:rsidRPr="00DD1F49">
        <w:rPr>
          <w:u w:val="single"/>
        </w:rPr>
        <w:t>logical</w:t>
      </w:r>
      <w:r w:rsidRPr="00DD1F49">
        <w:rPr>
          <w:u w:val="single"/>
        </w:rPr>
        <w:t>-time:</w:t>
      </w:r>
    </w:p>
    <w:p w14:paraId="7500A7BC" w14:textId="41F05E79" w:rsidR="001E27BA" w:rsidRDefault="001E27BA" w:rsidP="0009137E">
      <w:r>
        <w:rPr>
          <w:rFonts w:hint="eastAsia"/>
        </w:rPr>
        <w:lastRenderedPageBreak/>
        <w:t>Y</w:t>
      </w:r>
      <w:r>
        <w:t xml:space="preserve">es. </w:t>
      </w:r>
      <w:r w:rsidR="004E7B93">
        <w:t xml:space="preserve">For </w:t>
      </w:r>
      <w:r w:rsidR="00B32901">
        <w:t xml:space="preserve">logical-time, we </w:t>
      </w:r>
      <w:r w:rsidR="00125F46">
        <w:t>have the option to utilize</w:t>
      </w:r>
      <w:r w:rsidR="00373B4D">
        <w:t xml:space="preserve"> </w:t>
      </w:r>
      <w:r w:rsidR="002A3DAD">
        <w:t>bigger</w:t>
      </w:r>
      <w:r w:rsidR="00B32901">
        <w:t xml:space="preserve"> time interval</w:t>
      </w:r>
      <w:r w:rsidR="00373B4D">
        <w:t>s</w:t>
      </w:r>
      <w:r w:rsidR="00B32901">
        <w:t xml:space="preserve"> </w:t>
      </w:r>
      <w:r w:rsidR="0036029A">
        <w:t>in</w:t>
      </w:r>
      <w:r w:rsidR="00BC7DB7">
        <w:t xml:space="preserve"> superdense time data trajectories</w:t>
      </w:r>
      <w:r w:rsidR="0099284C">
        <w:t>, which enable us</w:t>
      </w:r>
      <w:r w:rsidR="002F0C18">
        <w:t xml:space="preserve"> </w:t>
      </w:r>
      <w:r w:rsidR="0099284C">
        <w:t>to</w:t>
      </w:r>
      <w:r w:rsidR="002F0C18">
        <w:t xml:space="preserve"> ca</w:t>
      </w:r>
      <w:r w:rsidR="0099284C">
        <w:t>pture</w:t>
      </w:r>
      <w:r w:rsidR="002F0C18">
        <w:t xml:space="preserve"> rapid flu</w:t>
      </w:r>
      <w:r w:rsidR="00EC0508">
        <w:t xml:space="preserve">ctuations </w:t>
      </w:r>
      <w:r w:rsidR="00FE4705">
        <w:t>along the</w:t>
      </w:r>
      <w:r w:rsidR="00EC0508">
        <w:t xml:space="preserve"> y axis. </w:t>
      </w:r>
      <w:r w:rsidR="00717343">
        <w:t>Just like the</w:t>
      </w:r>
      <w:r w:rsidR="00DE02AB">
        <w:t xml:space="preserve"> </w:t>
      </w:r>
      <w:r w:rsidR="00FE4705">
        <w:t>graph</w:t>
      </w:r>
      <w:r w:rsidR="00717343">
        <w:t xml:space="preserve"> below.</w:t>
      </w:r>
    </w:p>
    <w:p w14:paraId="776C4A8D" w14:textId="66C38B29" w:rsidR="001D6638" w:rsidRDefault="004B7E21" w:rsidP="0009137E">
      <w:r>
        <w:rPr>
          <w:noProof/>
        </w:rPr>
        <w:drawing>
          <wp:inline distT="0" distB="0" distL="0" distR="0" wp14:anchorId="5B18005F" wp14:editId="094731BF">
            <wp:extent cx="4108410" cy="1520740"/>
            <wp:effectExtent l="0" t="0" r="6985" b="3810"/>
            <wp:docPr id="487209104" name="圖片 487209104" descr="一張含有 文字, 字型,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9104" name="圖片 6" descr="一張含有 文字, 字型, 行, 繪圖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7087" cy="1527654"/>
                    </a:xfrm>
                    <a:prstGeom prst="rect">
                      <a:avLst/>
                    </a:prstGeom>
                    <a:noFill/>
                    <a:ln>
                      <a:noFill/>
                    </a:ln>
                  </pic:spPr>
                </pic:pic>
              </a:graphicData>
            </a:graphic>
          </wp:inline>
        </w:drawing>
      </w:r>
    </w:p>
    <w:p w14:paraId="460132D3" w14:textId="6B5AE807" w:rsidR="00717343" w:rsidRPr="00DD1F49" w:rsidRDefault="00717343" w:rsidP="0009137E">
      <w:pPr>
        <w:rPr>
          <w:u w:val="single"/>
        </w:rPr>
      </w:pPr>
      <w:r w:rsidRPr="00DD1F49">
        <w:rPr>
          <w:rFonts w:hint="eastAsia"/>
          <w:u w:val="single"/>
        </w:rPr>
        <w:t>F</w:t>
      </w:r>
      <w:r w:rsidRPr="00DD1F49">
        <w:rPr>
          <w:u w:val="single"/>
        </w:rPr>
        <w:t>or real time:</w:t>
      </w:r>
    </w:p>
    <w:p w14:paraId="10E2E43E" w14:textId="11644CB8" w:rsidR="00717343" w:rsidRPr="00A51D2E" w:rsidRDefault="00717343" w:rsidP="0009137E">
      <w:r>
        <w:rPr>
          <w:rFonts w:hint="eastAsia"/>
        </w:rPr>
        <w:t>N</w:t>
      </w:r>
      <w:r>
        <w:t xml:space="preserve">o. </w:t>
      </w:r>
      <w:r w:rsidR="00DD7F06">
        <w:t xml:space="preserve">Real time </w:t>
      </w:r>
      <w:r w:rsidR="00DE39B8">
        <w:t xml:space="preserve">simulations </w:t>
      </w:r>
      <w:r w:rsidR="00D66AB7">
        <w:t xml:space="preserve">matches the time passage in </w:t>
      </w:r>
      <w:r w:rsidR="004E4544">
        <w:t xml:space="preserve">the </w:t>
      </w:r>
      <w:r w:rsidR="00D66AB7">
        <w:t>physical world</w:t>
      </w:r>
      <w:r w:rsidR="00912DC4">
        <w:t>,</w:t>
      </w:r>
      <w:r w:rsidR="0040225A">
        <w:t xml:space="preserve"> </w:t>
      </w:r>
      <w:r w:rsidR="00912DC4">
        <w:t>mak</w:t>
      </w:r>
      <w:r w:rsidR="0040225A">
        <w:t>ing</w:t>
      </w:r>
      <w:r w:rsidR="00912DC4">
        <w:t xml:space="preserve"> it </w:t>
      </w:r>
      <w:r w:rsidR="0040225A">
        <w:t>challenging</w:t>
      </w:r>
      <w:r w:rsidR="00912DC4">
        <w:t xml:space="preserve"> to</w:t>
      </w:r>
      <w:r w:rsidR="001847B5">
        <w:t xml:space="preserve"> accurately</w:t>
      </w:r>
      <w:r w:rsidR="00912DC4">
        <w:t xml:space="preserve"> represent </w:t>
      </w:r>
      <w:r w:rsidR="007C110A">
        <w:t>superdense data</w:t>
      </w:r>
      <w:r w:rsidR="001847B5">
        <w:t xml:space="preserve">, especially when </w:t>
      </w:r>
      <w:r w:rsidR="00230B4B">
        <w:t xml:space="preserve">rapid fluctuations </w:t>
      </w:r>
      <w:r w:rsidR="007C5554">
        <w:t>occur</w:t>
      </w:r>
      <w:r w:rsidR="00230B4B">
        <w:t xml:space="preserve"> </w:t>
      </w:r>
      <w:r w:rsidR="007C5554">
        <w:t>within</w:t>
      </w:r>
      <w:r w:rsidR="003D0E67">
        <w:t xml:space="preserve"> a</w:t>
      </w:r>
      <w:r w:rsidR="00230B4B">
        <w:t xml:space="preserve"> small amount of time.</w:t>
      </w:r>
    </w:p>
    <w:sectPr w:rsidR="00717343" w:rsidRPr="00A51D2E">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0BC5" w14:textId="77777777" w:rsidR="004B51C6" w:rsidRDefault="004B51C6" w:rsidP="00415ABC">
      <w:r>
        <w:separator/>
      </w:r>
    </w:p>
  </w:endnote>
  <w:endnote w:type="continuationSeparator" w:id="0">
    <w:p w14:paraId="4783851F" w14:textId="77777777" w:rsidR="004B51C6" w:rsidRDefault="004B51C6" w:rsidP="00415ABC">
      <w:r>
        <w:continuationSeparator/>
      </w:r>
    </w:p>
  </w:endnote>
  <w:endnote w:type="continuationNotice" w:id="1">
    <w:p w14:paraId="37069C88" w14:textId="77777777" w:rsidR="00706AF2" w:rsidRDefault="00706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E5C3" w14:textId="77777777" w:rsidR="004B51C6" w:rsidRDefault="004B51C6" w:rsidP="00415ABC">
      <w:r>
        <w:separator/>
      </w:r>
    </w:p>
  </w:footnote>
  <w:footnote w:type="continuationSeparator" w:id="0">
    <w:p w14:paraId="31879D4E" w14:textId="77777777" w:rsidR="004B51C6" w:rsidRDefault="004B51C6" w:rsidP="00415ABC">
      <w:r>
        <w:continuationSeparator/>
      </w:r>
    </w:p>
  </w:footnote>
  <w:footnote w:type="continuationNotice" w:id="1">
    <w:p w14:paraId="0A19B799" w14:textId="77777777" w:rsidR="00706AF2" w:rsidRDefault="00706A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清 末葉">
    <w15:presenceInfo w15:providerId="Windows Live" w15:userId="a57b65bae24f7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revisionView w:markup="0"/>
  <w:trackRevisions/>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70"/>
    <w:rsid w:val="00004C65"/>
    <w:rsid w:val="00021085"/>
    <w:rsid w:val="00044F81"/>
    <w:rsid w:val="00055FC4"/>
    <w:rsid w:val="00071F92"/>
    <w:rsid w:val="000749E6"/>
    <w:rsid w:val="00087E49"/>
    <w:rsid w:val="0009137E"/>
    <w:rsid w:val="000942AD"/>
    <w:rsid w:val="000B1FAF"/>
    <w:rsid w:val="000C1FF2"/>
    <w:rsid w:val="000C7DCC"/>
    <w:rsid w:val="000D221A"/>
    <w:rsid w:val="000E7363"/>
    <w:rsid w:val="000F0FC8"/>
    <w:rsid w:val="000F4CC0"/>
    <w:rsid w:val="001208E6"/>
    <w:rsid w:val="001255DE"/>
    <w:rsid w:val="00125F46"/>
    <w:rsid w:val="00137C7B"/>
    <w:rsid w:val="001421DA"/>
    <w:rsid w:val="00150FE5"/>
    <w:rsid w:val="001847B5"/>
    <w:rsid w:val="00186EE3"/>
    <w:rsid w:val="001962AB"/>
    <w:rsid w:val="001A6A49"/>
    <w:rsid w:val="001D6638"/>
    <w:rsid w:val="001E27BA"/>
    <w:rsid w:val="001E669D"/>
    <w:rsid w:val="00221608"/>
    <w:rsid w:val="00224189"/>
    <w:rsid w:val="00227BD0"/>
    <w:rsid w:val="00230B4B"/>
    <w:rsid w:val="00232D2A"/>
    <w:rsid w:val="002367D4"/>
    <w:rsid w:val="002A3DAD"/>
    <w:rsid w:val="002F0C18"/>
    <w:rsid w:val="00337742"/>
    <w:rsid w:val="0035154A"/>
    <w:rsid w:val="0036029A"/>
    <w:rsid w:val="0036449E"/>
    <w:rsid w:val="00373B4D"/>
    <w:rsid w:val="003749B3"/>
    <w:rsid w:val="0038293D"/>
    <w:rsid w:val="00382F16"/>
    <w:rsid w:val="00394D26"/>
    <w:rsid w:val="003D0E67"/>
    <w:rsid w:val="003E6610"/>
    <w:rsid w:val="0040225A"/>
    <w:rsid w:val="00404745"/>
    <w:rsid w:val="00412149"/>
    <w:rsid w:val="00415ABC"/>
    <w:rsid w:val="00437E6A"/>
    <w:rsid w:val="004409E1"/>
    <w:rsid w:val="00442EA9"/>
    <w:rsid w:val="00446C4F"/>
    <w:rsid w:val="00451A9E"/>
    <w:rsid w:val="00463D86"/>
    <w:rsid w:val="00470B24"/>
    <w:rsid w:val="0047158C"/>
    <w:rsid w:val="004916EE"/>
    <w:rsid w:val="004B51C6"/>
    <w:rsid w:val="004B7E21"/>
    <w:rsid w:val="004C4833"/>
    <w:rsid w:val="004D0B6A"/>
    <w:rsid w:val="004E4544"/>
    <w:rsid w:val="004E7B93"/>
    <w:rsid w:val="004F0CB4"/>
    <w:rsid w:val="00500C9E"/>
    <w:rsid w:val="00510BBC"/>
    <w:rsid w:val="005204BF"/>
    <w:rsid w:val="00521324"/>
    <w:rsid w:val="00537FC4"/>
    <w:rsid w:val="0054699E"/>
    <w:rsid w:val="00553B97"/>
    <w:rsid w:val="00562A42"/>
    <w:rsid w:val="005747B0"/>
    <w:rsid w:val="0057518A"/>
    <w:rsid w:val="005A2DF6"/>
    <w:rsid w:val="005B509E"/>
    <w:rsid w:val="005B523D"/>
    <w:rsid w:val="005B628B"/>
    <w:rsid w:val="005D2E02"/>
    <w:rsid w:val="005D2EE8"/>
    <w:rsid w:val="005D6D9B"/>
    <w:rsid w:val="005D7C5C"/>
    <w:rsid w:val="005F3350"/>
    <w:rsid w:val="005F5B1E"/>
    <w:rsid w:val="006024C2"/>
    <w:rsid w:val="00603593"/>
    <w:rsid w:val="006065A2"/>
    <w:rsid w:val="0062633D"/>
    <w:rsid w:val="00653DF9"/>
    <w:rsid w:val="00671F64"/>
    <w:rsid w:val="00687FD7"/>
    <w:rsid w:val="006934A3"/>
    <w:rsid w:val="00695616"/>
    <w:rsid w:val="006A4E7E"/>
    <w:rsid w:val="006B61F4"/>
    <w:rsid w:val="006E225E"/>
    <w:rsid w:val="006E6E56"/>
    <w:rsid w:val="00706AF2"/>
    <w:rsid w:val="00711C2B"/>
    <w:rsid w:val="00717343"/>
    <w:rsid w:val="007255C6"/>
    <w:rsid w:val="00735E2A"/>
    <w:rsid w:val="0074593B"/>
    <w:rsid w:val="00746137"/>
    <w:rsid w:val="00750BC1"/>
    <w:rsid w:val="00771C75"/>
    <w:rsid w:val="00774175"/>
    <w:rsid w:val="0077560D"/>
    <w:rsid w:val="007941B0"/>
    <w:rsid w:val="00796ADE"/>
    <w:rsid w:val="007B2658"/>
    <w:rsid w:val="007B769D"/>
    <w:rsid w:val="007C110A"/>
    <w:rsid w:val="007C5554"/>
    <w:rsid w:val="007C5750"/>
    <w:rsid w:val="007E467A"/>
    <w:rsid w:val="007F04F2"/>
    <w:rsid w:val="007F4A19"/>
    <w:rsid w:val="00800D52"/>
    <w:rsid w:val="00802283"/>
    <w:rsid w:val="00817422"/>
    <w:rsid w:val="0083243E"/>
    <w:rsid w:val="00832523"/>
    <w:rsid w:val="008405AE"/>
    <w:rsid w:val="008448FF"/>
    <w:rsid w:val="00871BB4"/>
    <w:rsid w:val="008737F2"/>
    <w:rsid w:val="00880F31"/>
    <w:rsid w:val="00890870"/>
    <w:rsid w:val="00891CDC"/>
    <w:rsid w:val="008C7DA3"/>
    <w:rsid w:val="00905114"/>
    <w:rsid w:val="00912DC4"/>
    <w:rsid w:val="009242F3"/>
    <w:rsid w:val="00926BCD"/>
    <w:rsid w:val="0096067C"/>
    <w:rsid w:val="00976749"/>
    <w:rsid w:val="00985CC5"/>
    <w:rsid w:val="0099284C"/>
    <w:rsid w:val="009D303D"/>
    <w:rsid w:val="009D65AC"/>
    <w:rsid w:val="009F24E5"/>
    <w:rsid w:val="00A00C15"/>
    <w:rsid w:val="00A01FCA"/>
    <w:rsid w:val="00A0607C"/>
    <w:rsid w:val="00A11658"/>
    <w:rsid w:val="00A16173"/>
    <w:rsid w:val="00A21164"/>
    <w:rsid w:val="00A33FCD"/>
    <w:rsid w:val="00A3772A"/>
    <w:rsid w:val="00A46308"/>
    <w:rsid w:val="00A51D2E"/>
    <w:rsid w:val="00A550F4"/>
    <w:rsid w:val="00A72D1C"/>
    <w:rsid w:val="00AA63C4"/>
    <w:rsid w:val="00AB5029"/>
    <w:rsid w:val="00AB7CC5"/>
    <w:rsid w:val="00AC3FC8"/>
    <w:rsid w:val="00AC520A"/>
    <w:rsid w:val="00AF59A2"/>
    <w:rsid w:val="00AF6224"/>
    <w:rsid w:val="00B32901"/>
    <w:rsid w:val="00B340C1"/>
    <w:rsid w:val="00B44636"/>
    <w:rsid w:val="00B44CC7"/>
    <w:rsid w:val="00B54B63"/>
    <w:rsid w:val="00B64723"/>
    <w:rsid w:val="00B6528E"/>
    <w:rsid w:val="00B70A6B"/>
    <w:rsid w:val="00B7268B"/>
    <w:rsid w:val="00B8012A"/>
    <w:rsid w:val="00BB3149"/>
    <w:rsid w:val="00BB515C"/>
    <w:rsid w:val="00BC6CD0"/>
    <w:rsid w:val="00BC7DB7"/>
    <w:rsid w:val="00BD5786"/>
    <w:rsid w:val="00BE2D99"/>
    <w:rsid w:val="00BE373D"/>
    <w:rsid w:val="00BF29B6"/>
    <w:rsid w:val="00BF6E2D"/>
    <w:rsid w:val="00BF7F19"/>
    <w:rsid w:val="00C230F5"/>
    <w:rsid w:val="00C24B16"/>
    <w:rsid w:val="00C30FB3"/>
    <w:rsid w:val="00C356EF"/>
    <w:rsid w:val="00C37D6B"/>
    <w:rsid w:val="00C40C6A"/>
    <w:rsid w:val="00C464C4"/>
    <w:rsid w:val="00C74E4C"/>
    <w:rsid w:val="00C94051"/>
    <w:rsid w:val="00C94F10"/>
    <w:rsid w:val="00CA55B2"/>
    <w:rsid w:val="00CA6416"/>
    <w:rsid w:val="00CC1221"/>
    <w:rsid w:val="00CC4DE7"/>
    <w:rsid w:val="00CE5570"/>
    <w:rsid w:val="00CF2A21"/>
    <w:rsid w:val="00D103D2"/>
    <w:rsid w:val="00D23F6D"/>
    <w:rsid w:val="00D327C5"/>
    <w:rsid w:val="00D4660D"/>
    <w:rsid w:val="00D568B9"/>
    <w:rsid w:val="00D63938"/>
    <w:rsid w:val="00D66AB7"/>
    <w:rsid w:val="00D679F7"/>
    <w:rsid w:val="00D70AC6"/>
    <w:rsid w:val="00DA0361"/>
    <w:rsid w:val="00DA344E"/>
    <w:rsid w:val="00DB0447"/>
    <w:rsid w:val="00DB78C7"/>
    <w:rsid w:val="00DD1F49"/>
    <w:rsid w:val="00DD7F06"/>
    <w:rsid w:val="00DE02AB"/>
    <w:rsid w:val="00DE39B8"/>
    <w:rsid w:val="00E03332"/>
    <w:rsid w:val="00E2164B"/>
    <w:rsid w:val="00E21E47"/>
    <w:rsid w:val="00E32964"/>
    <w:rsid w:val="00E56621"/>
    <w:rsid w:val="00E80457"/>
    <w:rsid w:val="00EA31E2"/>
    <w:rsid w:val="00EB38CF"/>
    <w:rsid w:val="00EB61F1"/>
    <w:rsid w:val="00EC0508"/>
    <w:rsid w:val="00EC0BE9"/>
    <w:rsid w:val="00F0606F"/>
    <w:rsid w:val="00F16078"/>
    <w:rsid w:val="00F20B2C"/>
    <w:rsid w:val="00F23B31"/>
    <w:rsid w:val="00F3388F"/>
    <w:rsid w:val="00F35291"/>
    <w:rsid w:val="00F36027"/>
    <w:rsid w:val="00F74A5F"/>
    <w:rsid w:val="00F833DC"/>
    <w:rsid w:val="00F956B4"/>
    <w:rsid w:val="00FB0594"/>
    <w:rsid w:val="00FC20A8"/>
    <w:rsid w:val="00FD7593"/>
    <w:rsid w:val="00FE06FF"/>
    <w:rsid w:val="00FE247E"/>
    <w:rsid w:val="00FE4705"/>
    <w:rsid w:val="00FF0F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2511F"/>
  <w15:chartTrackingRefBased/>
  <w15:docId w15:val="{CAE3CC32-2518-458E-A361-DEDAD1B6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28B"/>
  </w:style>
  <w:style w:type="paragraph" w:styleId="1">
    <w:name w:val="heading 1"/>
    <w:basedOn w:val="a"/>
    <w:next w:val="a"/>
    <w:link w:val="10"/>
    <w:uiPriority w:val="9"/>
    <w:qFormat/>
    <w:rsid w:val="005B628B"/>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5B628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B628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B628B"/>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B628B"/>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B628B"/>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B628B"/>
    <w:pPr>
      <w:spacing w:before="240" w:after="60"/>
      <w:outlineLvl w:val="6"/>
    </w:pPr>
    <w:rPr>
      <w:rFonts w:cstheme="majorBidi"/>
    </w:rPr>
  </w:style>
  <w:style w:type="paragraph" w:styleId="8">
    <w:name w:val="heading 8"/>
    <w:basedOn w:val="a"/>
    <w:next w:val="a"/>
    <w:link w:val="80"/>
    <w:uiPriority w:val="9"/>
    <w:semiHidden/>
    <w:unhideWhenUsed/>
    <w:qFormat/>
    <w:rsid w:val="005B628B"/>
    <w:pPr>
      <w:spacing w:before="240" w:after="60"/>
      <w:outlineLvl w:val="7"/>
    </w:pPr>
    <w:rPr>
      <w:rFonts w:cstheme="majorBidi"/>
      <w:i/>
      <w:iCs/>
    </w:rPr>
  </w:style>
  <w:style w:type="paragraph" w:styleId="9">
    <w:name w:val="heading 9"/>
    <w:basedOn w:val="a"/>
    <w:next w:val="a"/>
    <w:link w:val="90"/>
    <w:uiPriority w:val="9"/>
    <w:semiHidden/>
    <w:unhideWhenUsed/>
    <w:qFormat/>
    <w:rsid w:val="005B628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ABC"/>
    <w:pPr>
      <w:tabs>
        <w:tab w:val="center" w:pos="4513"/>
        <w:tab w:val="right" w:pos="9026"/>
      </w:tabs>
      <w:snapToGrid w:val="0"/>
    </w:pPr>
    <w:rPr>
      <w:sz w:val="20"/>
      <w:szCs w:val="20"/>
    </w:rPr>
  </w:style>
  <w:style w:type="character" w:customStyle="1" w:styleId="a4">
    <w:name w:val="頁首 字元"/>
    <w:basedOn w:val="a0"/>
    <w:link w:val="a3"/>
    <w:uiPriority w:val="99"/>
    <w:rsid w:val="00415ABC"/>
    <w:rPr>
      <w:sz w:val="20"/>
      <w:szCs w:val="20"/>
    </w:rPr>
  </w:style>
  <w:style w:type="paragraph" w:styleId="a5">
    <w:name w:val="footer"/>
    <w:basedOn w:val="a"/>
    <w:link w:val="a6"/>
    <w:uiPriority w:val="99"/>
    <w:unhideWhenUsed/>
    <w:rsid w:val="00415ABC"/>
    <w:pPr>
      <w:tabs>
        <w:tab w:val="center" w:pos="4513"/>
        <w:tab w:val="right" w:pos="9026"/>
      </w:tabs>
      <w:snapToGrid w:val="0"/>
    </w:pPr>
    <w:rPr>
      <w:sz w:val="20"/>
      <w:szCs w:val="20"/>
    </w:rPr>
  </w:style>
  <w:style w:type="character" w:customStyle="1" w:styleId="a6">
    <w:name w:val="頁尾 字元"/>
    <w:basedOn w:val="a0"/>
    <w:link w:val="a5"/>
    <w:uiPriority w:val="99"/>
    <w:rsid w:val="00415ABC"/>
    <w:rPr>
      <w:sz w:val="20"/>
      <w:szCs w:val="20"/>
    </w:rPr>
  </w:style>
  <w:style w:type="paragraph" w:styleId="Web">
    <w:name w:val="Normal (Web)"/>
    <w:basedOn w:val="a"/>
    <w:uiPriority w:val="99"/>
    <w:semiHidden/>
    <w:unhideWhenUsed/>
    <w:rsid w:val="00A51D2E"/>
    <w:pPr>
      <w:spacing w:before="100" w:beforeAutospacing="1" w:after="100" w:afterAutospacing="1"/>
    </w:pPr>
    <w:rPr>
      <w:rFonts w:ascii="PMingLiU" w:eastAsia="PMingLiU" w:hAnsi="PMingLiU" w:cs="PMingLiU"/>
    </w:rPr>
  </w:style>
  <w:style w:type="character" w:customStyle="1" w:styleId="10">
    <w:name w:val="標題 1 字元"/>
    <w:basedOn w:val="a0"/>
    <w:link w:val="1"/>
    <w:uiPriority w:val="9"/>
    <w:rsid w:val="005B628B"/>
    <w:rPr>
      <w:rFonts w:asciiTheme="majorHAnsi" w:eastAsiaTheme="majorEastAsia" w:hAnsiTheme="majorHAnsi" w:cstheme="majorBidi"/>
      <w:b/>
      <w:bCs/>
      <w:kern w:val="32"/>
      <w:sz w:val="32"/>
      <w:szCs w:val="32"/>
    </w:rPr>
  </w:style>
  <w:style w:type="character" w:customStyle="1" w:styleId="20">
    <w:name w:val="標題 2 字元"/>
    <w:basedOn w:val="a0"/>
    <w:link w:val="2"/>
    <w:uiPriority w:val="9"/>
    <w:semiHidden/>
    <w:rsid w:val="005B628B"/>
    <w:rPr>
      <w:rFonts w:asciiTheme="majorHAnsi" w:eastAsiaTheme="majorEastAsia" w:hAnsiTheme="majorHAnsi" w:cstheme="majorBidi"/>
      <w:b/>
      <w:bCs/>
      <w:i/>
      <w:iCs/>
      <w:sz w:val="28"/>
      <w:szCs w:val="28"/>
    </w:rPr>
  </w:style>
  <w:style w:type="character" w:customStyle="1" w:styleId="30">
    <w:name w:val="標題 3 字元"/>
    <w:basedOn w:val="a0"/>
    <w:link w:val="3"/>
    <w:uiPriority w:val="9"/>
    <w:semiHidden/>
    <w:rsid w:val="005B628B"/>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5B628B"/>
    <w:rPr>
      <w:rFonts w:cstheme="majorBidi"/>
      <w:b/>
      <w:bCs/>
      <w:sz w:val="28"/>
      <w:szCs w:val="28"/>
    </w:rPr>
  </w:style>
  <w:style w:type="character" w:customStyle="1" w:styleId="50">
    <w:name w:val="標題 5 字元"/>
    <w:basedOn w:val="a0"/>
    <w:link w:val="5"/>
    <w:uiPriority w:val="9"/>
    <w:semiHidden/>
    <w:rsid w:val="005B628B"/>
    <w:rPr>
      <w:rFonts w:cstheme="majorBidi"/>
      <w:b/>
      <w:bCs/>
      <w:i/>
      <w:iCs/>
      <w:sz w:val="26"/>
      <w:szCs w:val="26"/>
    </w:rPr>
  </w:style>
  <w:style w:type="character" w:customStyle="1" w:styleId="60">
    <w:name w:val="標題 6 字元"/>
    <w:basedOn w:val="a0"/>
    <w:link w:val="6"/>
    <w:uiPriority w:val="9"/>
    <w:semiHidden/>
    <w:rsid w:val="005B628B"/>
    <w:rPr>
      <w:rFonts w:cstheme="majorBidi"/>
      <w:b/>
      <w:bCs/>
    </w:rPr>
  </w:style>
  <w:style w:type="character" w:customStyle="1" w:styleId="70">
    <w:name w:val="標題 7 字元"/>
    <w:basedOn w:val="a0"/>
    <w:link w:val="7"/>
    <w:uiPriority w:val="9"/>
    <w:semiHidden/>
    <w:rsid w:val="005B628B"/>
    <w:rPr>
      <w:rFonts w:cstheme="majorBidi"/>
      <w:sz w:val="24"/>
      <w:szCs w:val="24"/>
    </w:rPr>
  </w:style>
  <w:style w:type="character" w:customStyle="1" w:styleId="80">
    <w:name w:val="標題 8 字元"/>
    <w:basedOn w:val="a0"/>
    <w:link w:val="8"/>
    <w:uiPriority w:val="9"/>
    <w:semiHidden/>
    <w:rsid w:val="005B628B"/>
    <w:rPr>
      <w:rFonts w:cstheme="majorBidi"/>
      <w:i/>
      <w:iCs/>
      <w:sz w:val="24"/>
      <w:szCs w:val="24"/>
    </w:rPr>
  </w:style>
  <w:style w:type="character" w:customStyle="1" w:styleId="90">
    <w:name w:val="標題 9 字元"/>
    <w:basedOn w:val="a0"/>
    <w:link w:val="9"/>
    <w:uiPriority w:val="9"/>
    <w:semiHidden/>
    <w:rsid w:val="005B628B"/>
    <w:rPr>
      <w:rFonts w:asciiTheme="majorHAnsi" w:eastAsiaTheme="majorEastAsia" w:hAnsiTheme="majorHAnsi" w:cstheme="majorBidi"/>
    </w:rPr>
  </w:style>
  <w:style w:type="paragraph" w:styleId="a7">
    <w:name w:val="caption"/>
    <w:basedOn w:val="a"/>
    <w:next w:val="a"/>
    <w:uiPriority w:val="35"/>
    <w:semiHidden/>
    <w:unhideWhenUsed/>
    <w:rsid w:val="005B628B"/>
    <w:rPr>
      <w:b/>
      <w:bCs/>
      <w:color w:val="4472C4" w:themeColor="accent1"/>
      <w:sz w:val="18"/>
      <w:szCs w:val="18"/>
    </w:rPr>
  </w:style>
  <w:style w:type="paragraph" w:styleId="a8">
    <w:name w:val="Title"/>
    <w:basedOn w:val="a"/>
    <w:next w:val="a"/>
    <w:link w:val="a9"/>
    <w:uiPriority w:val="10"/>
    <w:qFormat/>
    <w:rsid w:val="005B628B"/>
    <w:pPr>
      <w:spacing w:before="240" w:after="60"/>
      <w:jc w:val="center"/>
      <w:outlineLvl w:val="0"/>
    </w:pPr>
    <w:rPr>
      <w:rFonts w:asciiTheme="majorHAnsi" w:eastAsiaTheme="majorEastAsia" w:hAnsiTheme="majorHAnsi" w:cstheme="majorBidi"/>
      <w:b/>
      <w:bCs/>
      <w:kern w:val="28"/>
      <w:sz w:val="32"/>
      <w:szCs w:val="32"/>
    </w:rPr>
  </w:style>
  <w:style w:type="character" w:customStyle="1" w:styleId="a9">
    <w:name w:val="標題 字元"/>
    <w:basedOn w:val="a0"/>
    <w:link w:val="a8"/>
    <w:uiPriority w:val="10"/>
    <w:rsid w:val="005B628B"/>
    <w:rPr>
      <w:rFonts w:asciiTheme="majorHAnsi" w:eastAsiaTheme="majorEastAsia" w:hAnsiTheme="majorHAnsi" w:cstheme="majorBidi"/>
      <w:b/>
      <w:bCs/>
      <w:kern w:val="28"/>
      <w:sz w:val="32"/>
      <w:szCs w:val="32"/>
    </w:rPr>
  </w:style>
  <w:style w:type="paragraph" w:styleId="aa">
    <w:name w:val="Subtitle"/>
    <w:basedOn w:val="a"/>
    <w:next w:val="a"/>
    <w:link w:val="ab"/>
    <w:uiPriority w:val="11"/>
    <w:qFormat/>
    <w:rsid w:val="005B628B"/>
    <w:pPr>
      <w:spacing w:after="60"/>
      <w:jc w:val="center"/>
      <w:outlineLvl w:val="1"/>
    </w:pPr>
    <w:rPr>
      <w:rFonts w:asciiTheme="majorHAnsi" w:eastAsiaTheme="majorEastAsia" w:hAnsiTheme="majorHAnsi" w:cstheme="majorBidi"/>
    </w:rPr>
  </w:style>
  <w:style w:type="character" w:customStyle="1" w:styleId="ab">
    <w:name w:val="副標題 字元"/>
    <w:basedOn w:val="a0"/>
    <w:link w:val="aa"/>
    <w:uiPriority w:val="11"/>
    <w:rsid w:val="005B628B"/>
    <w:rPr>
      <w:rFonts w:asciiTheme="majorHAnsi" w:eastAsiaTheme="majorEastAsia" w:hAnsiTheme="majorHAnsi" w:cstheme="majorBidi"/>
      <w:sz w:val="24"/>
      <w:szCs w:val="24"/>
    </w:rPr>
  </w:style>
  <w:style w:type="character" w:styleId="ac">
    <w:name w:val="Strong"/>
    <w:basedOn w:val="a0"/>
    <w:uiPriority w:val="22"/>
    <w:qFormat/>
    <w:rsid w:val="005B628B"/>
    <w:rPr>
      <w:b/>
      <w:bCs/>
    </w:rPr>
  </w:style>
  <w:style w:type="character" w:styleId="ad">
    <w:name w:val="Emphasis"/>
    <w:basedOn w:val="a0"/>
    <w:uiPriority w:val="20"/>
    <w:qFormat/>
    <w:rsid w:val="005B628B"/>
    <w:rPr>
      <w:rFonts w:asciiTheme="minorHAnsi" w:hAnsiTheme="minorHAnsi"/>
      <w:b/>
      <w:i/>
      <w:iCs/>
    </w:rPr>
  </w:style>
  <w:style w:type="paragraph" w:styleId="ae">
    <w:name w:val="No Spacing"/>
    <w:basedOn w:val="a"/>
    <w:uiPriority w:val="1"/>
    <w:qFormat/>
    <w:rsid w:val="005B628B"/>
    <w:rPr>
      <w:szCs w:val="32"/>
    </w:rPr>
  </w:style>
  <w:style w:type="paragraph" w:styleId="af">
    <w:name w:val="Quote"/>
    <w:basedOn w:val="a"/>
    <w:next w:val="a"/>
    <w:link w:val="af0"/>
    <w:uiPriority w:val="29"/>
    <w:qFormat/>
    <w:rsid w:val="005B628B"/>
    <w:rPr>
      <w:i/>
    </w:rPr>
  </w:style>
  <w:style w:type="character" w:customStyle="1" w:styleId="af0">
    <w:name w:val="引文 字元"/>
    <w:basedOn w:val="a0"/>
    <w:link w:val="af"/>
    <w:uiPriority w:val="29"/>
    <w:rsid w:val="005B628B"/>
    <w:rPr>
      <w:i/>
      <w:sz w:val="24"/>
      <w:szCs w:val="24"/>
    </w:rPr>
  </w:style>
  <w:style w:type="paragraph" w:styleId="af1">
    <w:name w:val="Intense Quote"/>
    <w:basedOn w:val="a"/>
    <w:next w:val="a"/>
    <w:link w:val="af2"/>
    <w:uiPriority w:val="30"/>
    <w:qFormat/>
    <w:rsid w:val="005B628B"/>
    <w:pPr>
      <w:ind w:left="720" w:right="720"/>
    </w:pPr>
    <w:rPr>
      <w:b/>
      <w:i/>
      <w:szCs w:val="22"/>
    </w:rPr>
  </w:style>
  <w:style w:type="character" w:customStyle="1" w:styleId="af2">
    <w:name w:val="鮮明引文 字元"/>
    <w:basedOn w:val="a0"/>
    <w:link w:val="af1"/>
    <w:uiPriority w:val="30"/>
    <w:rsid w:val="005B628B"/>
    <w:rPr>
      <w:b/>
      <w:i/>
      <w:sz w:val="24"/>
    </w:rPr>
  </w:style>
  <w:style w:type="character" w:styleId="af3">
    <w:name w:val="Subtle Emphasis"/>
    <w:uiPriority w:val="19"/>
    <w:qFormat/>
    <w:rsid w:val="005B628B"/>
    <w:rPr>
      <w:i/>
      <w:color w:val="5A5A5A" w:themeColor="text1" w:themeTint="A5"/>
    </w:rPr>
  </w:style>
  <w:style w:type="character" w:styleId="af4">
    <w:name w:val="Intense Emphasis"/>
    <w:basedOn w:val="a0"/>
    <w:uiPriority w:val="21"/>
    <w:qFormat/>
    <w:rsid w:val="005B628B"/>
    <w:rPr>
      <w:b/>
      <w:i/>
      <w:sz w:val="24"/>
      <w:szCs w:val="24"/>
      <w:u w:val="single"/>
    </w:rPr>
  </w:style>
  <w:style w:type="character" w:styleId="af5">
    <w:name w:val="Subtle Reference"/>
    <w:basedOn w:val="a0"/>
    <w:uiPriority w:val="31"/>
    <w:qFormat/>
    <w:rsid w:val="005B628B"/>
    <w:rPr>
      <w:sz w:val="24"/>
      <w:szCs w:val="24"/>
      <w:u w:val="single"/>
    </w:rPr>
  </w:style>
  <w:style w:type="character" w:styleId="af6">
    <w:name w:val="Intense Reference"/>
    <w:basedOn w:val="a0"/>
    <w:uiPriority w:val="32"/>
    <w:qFormat/>
    <w:rsid w:val="005B628B"/>
    <w:rPr>
      <w:b/>
      <w:sz w:val="24"/>
      <w:u w:val="single"/>
    </w:rPr>
  </w:style>
  <w:style w:type="character" w:styleId="af7">
    <w:name w:val="Book Title"/>
    <w:basedOn w:val="a0"/>
    <w:uiPriority w:val="33"/>
    <w:qFormat/>
    <w:rsid w:val="005B628B"/>
    <w:rPr>
      <w:rFonts w:asciiTheme="majorHAnsi" w:eastAsiaTheme="majorEastAsia" w:hAnsiTheme="majorHAnsi"/>
      <w:b/>
      <w:i/>
      <w:sz w:val="24"/>
      <w:szCs w:val="24"/>
    </w:rPr>
  </w:style>
  <w:style w:type="paragraph" w:styleId="af8">
    <w:name w:val="TOC Heading"/>
    <w:basedOn w:val="1"/>
    <w:next w:val="a"/>
    <w:uiPriority w:val="39"/>
    <w:semiHidden/>
    <w:unhideWhenUsed/>
    <w:qFormat/>
    <w:rsid w:val="005B628B"/>
    <w:pPr>
      <w:outlineLvl w:val="9"/>
    </w:pPr>
  </w:style>
  <w:style w:type="paragraph" w:styleId="af9">
    <w:name w:val="List Paragraph"/>
    <w:basedOn w:val="a"/>
    <w:uiPriority w:val="34"/>
    <w:qFormat/>
    <w:rsid w:val="005B628B"/>
    <w:pPr>
      <w:ind w:left="720"/>
      <w:contextualSpacing/>
    </w:pPr>
  </w:style>
  <w:style w:type="paragraph" w:styleId="afa">
    <w:name w:val="Revision"/>
    <w:hidden/>
    <w:uiPriority w:val="99"/>
    <w:semiHidden/>
    <w:rsid w:val="00B80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9649">
      <w:bodyDiv w:val="1"/>
      <w:marLeft w:val="0"/>
      <w:marRight w:val="0"/>
      <w:marTop w:val="0"/>
      <w:marBottom w:val="0"/>
      <w:divBdr>
        <w:top w:val="none" w:sz="0" w:space="0" w:color="auto"/>
        <w:left w:val="none" w:sz="0" w:space="0" w:color="auto"/>
        <w:bottom w:val="none" w:sz="0" w:space="0" w:color="auto"/>
        <w:right w:val="none" w:sz="0" w:space="0" w:color="auto"/>
      </w:divBdr>
    </w:div>
    <w:div w:id="934048315">
      <w:bodyDiv w:val="1"/>
      <w:marLeft w:val="0"/>
      <w:marRight w:val="0"/>
      <w:marTop w:val="0"/>
      <w:marBottom w:val="0"/>
      <w:divBdr>
        <w:top w:val="none" w:sz="0" w:space="0" w:color="auto"/>
        <w:left w:val="none" w:sz="0" w:space="0" w:color="auto"/>
        <w:bottom w:val="none" w:sz="0" w:space="0" w:color="auto"/>
        <w:right w:val="none" w:sz="0" w:space="0" w:color="auto"/>
      </w:divBdr>
      <w:divsChild>
        <w:div w:id="270630809">
          <w:marLeft w:val="0"/>
          <w:marRight w:val="0"/>
          <w:marTop w:val="0"/>
          <w:marBottom w:val="0"/>
          <w:divBdr>
            <w:top w:val="none" w:sz="0" w:space="0" w:color="auto"/>
            <w:left w:val="none" w:sz="0" w:space="0" w:color="auto"/>
            <w:bottom w:val="none" w:sz="0" w:space="0" w:color="auto"/>
            <w:right w:val="none" w:sz="0" w:space="0" w:color="auto"/>
          </w:divBdr>
          <w:divsChild>
            <w:div w:id="2022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6336</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末葉</dc:creator>
  <cp:keywords/>
  <dc:description/>
  <cp:lastModifiedBy>清 末葉</cp:lastModifiedBy>
  <cp:revision>246</cp:revision>
  <cp:lastPrinted>2023-09-10T05:33:00Z</cp:lastPrinted>
  <dcterms:created xsi:type="dcterms:W3CDTF">2023-09-01T00:26:00Z</dcterms:created>
  <dcterms:modified xsi:type="dcterms:W3CDTF">2023-09-10T06:44:00Z</dcterms:modified>
</cp:coreProperties>
</file>